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43E90" w14:paraId="1641150C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7441AAC4" w14:textId="77777777" w:rsidR="00843E90" w:rsidRDefault="00843E90" w:rsidP="00522D03">
            <w:pPr>
              <w:spacing w:line="264" w:lineRule="auto"/>
              <w:jc w:val="center"/>
            </w:pPr>
          </w:p>
        </w:tc>
      </w:tr>
      <w:tr w:rsidR="00843E90" w14:paraId="45DD0F5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59D119F1" w14:textId="77777777" w:rsidR="00843E90" w:rsidRPr="006A7FE8" w:rsidRDefault="009679A0" w:rsidP="00522D03">
            <w:pPr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0DC99" wp14:editId="3FABB37F">
                  <wp:extent cx="2369820" cy="817588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7" cy="8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90" w14:paraId="61DF3D2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A144F5" w14:textId="77777777" w:rsidR="004C47E1" w:rsidRPr="008279DF" w:rsidRDefault="004C47E1" w:rsidP="00522D03">
            <w:pPr>
              <w:spacing w:line="264" w:lineRule="auto"/>
              <w:rPr>
                <w:rFonts w:ascii="Trebuchet MS" w:hAnsi="Trebuchet MS"/>
                <w:sz w:val="20"/>
              </w:rPr>
            </w:pPr>
          </w:p>
        </w:tc>
      </w:tr>
      <w:tr w:rsidR="00843E90" w14:paraId="158C24DB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38D176" w14:textId="33D52CFA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Am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Fachbereich </w:t>
            </w:r>
            <w:r w:rsidR="004D4034">
              <w:rPr>
                <w:rFonts w:ascii="Trebuchet MS" w:hAnsi="Trebuchet MS"/>
                <w:b/>
                <w:sz w:val="20"/>
              </w:rPr>
              <w:t>09 – Germanistik und Kunstwissenschaften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4D4034">
              <w:rPr>
                <w:rFonts w:ascii="Trebuchet MS" w:hAnsi="Trebuchet MS"/>
                <w:sz w:val="20"/>
              </w:rPr>
              <w:t>Deutscher Sprachatlas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124398">
              <w:rPr>
                <w:rFonts w:ascii="Trebuchet MS" w:hAnsi="Trebuchet MS"/>
                <w:sz w:val="20"/>
              </w:rPr>
              <w:t>sind</w:t>
            </w:r>
            <w:r w:rsidR="00124398" w:rsidRPr="003507B6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zum nächstmöglichen Zeitpunkt befristet </w:t>
            </w:r>
            <w:r w:rsidR="004D4034">
              <w:rPr>
                <w:rFonts w:ascii="Trebuchet MS" w:hAnsi="Trebuchet MS"/>
                <w:b/>
                <w:sz w:val="20"/>
              </w:rPr>
              <w:t xml:space="preserve">für 6 Monate </w:t>
            </w:r>
            <w:del w:id="0" w:author="Geomaster" w:date="2022-02-07T14:34:00Z">
              <w:r w:rsidR="00124398" w:rsidDel="00A346B5">
                <w:rPr>
                  <w:rFonts w:ascii="Trebuchet MS" w:hAnsi="Trebuchet MS"/>
                  <w:sz w:val="20"/>
                </w:rPr>
                <w:delText xml:space="preserve">drei </w:delText>
              </w:r>
            </w:del>
            <w:ins w:id="1" w:author="Geomaster" w:date="2022-02-07T14:34:00Z">
              <w:r w:rsidR="00A346B5">
                <w:rPr>
                  <w:rFonts w:ascii="Trebuchet MS" w:hAnsi="Trebuchet MS"/>
                  <w:sz w:val="20"/>
                </w:rPr>
                <w:t>zwei</w:t>
              </w:r>
              <w:r w:rsidR="00A346B5">
                <w:rPr>
                  <w:rFonts w:ascii="Trebuchet MS" w:hAnsi="Trebuchet MS"/>
                  <w:sz w:val="20"/>
                </w:rPr>
                <w:t xml:space="preserve"> </w:t>
              </w:r>
            </w:ins>
            <w:r w:rsidRPr="003507B6">
              <w:rPr>
                <w:rFonts w:ascii="Trebuchet MS" w:hAnsi="Trebuchet MS"/>
                <w:b/>
                <w:sz w:val="20"/>
              </w:rPr>
              <w:t>Stelle</w:t>
            </w:r>
            <w:r w:rsidR="00124398">
              <w:rPr>
                <w:rFonts w:ascii="Trebuchet MS" w:hAnsi="Trebuchet MS"/>
                <w:b/>
                <w:sz w:val="20"/>
              </w:rPr>
              <w:t>n</w:t>
            </w:r>
            <w:r w:rsidRPr="003507B6">
              <w:rPr>
                <w:rFonts w:ascii="Trebuchet MS" w:hAnsi="Trebuchet MS"/>
                <w:sz w:val="20"/>
              </w:rPr>
              <w:t xml:space="preserve"> (</w:t>
            </w:r>
            <w:r w:rsidR="00BC2E39">
              <w:rPr>
                <w:rFonts w:ascii="Trebuchet MS" w:hAnsi="Trebuchet MS"/>
                <w:sz w:val="20"/>
              </w:rPr>
              <w:t xml:space="preserve">à </w:t>
            </w:r>
            <w:r w:rsidR="004D4034">
              <w:rPr>
                <w:rFonts w:ascii="Trebuchet MS" w:hAnsi="Trebuchet MS"/>
                <w:sz w:val="20"/>
              </w:rPr>
              <w:t>3</w:t>
            </w:r>
            <w:r w:rsidR="00124398">
              <w:rPr>
                <w:rFonts w:ascii="Trebuchet MS" w:hAnsi="Trebuchet MS"/>
                <w:sz w:val="20"/>
              </w:rPr>
              <w:t>2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 Std./Monat)</w:t>
            </w:r>
            <w:r w:rsidRPr="003507B6">
              <w:rPr>
                <w:rFonts w:ascii="Trebuchet MS" w:hAnsi="Trebuchet MS"/>
                <w:sz w:val="20"/>
              </w:rPr>
              <w:t xml:space="preserve"> einer</w:t>
            </w:r>
          </w:p>
          <w:p w14:paraId="3AC877BB" w14:textId="5492DB4C" w:rsidR="00030BB4" w:rsidRPr="00030BB4" w:rsidRDefault="00030BB4" w:rsidP="00030BB4">
            <w:pPr>
              <w:pStyle w:val="BodyText2"/>
              <w:spacing w:before="120" w:line="288" w:lineRule="auto"/>
              <w:jc w:val="center"/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</w:pPr>
            <w:r w:rsidRPr="00030BB4"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  <w:t>Studentischen Hilfskraft</w:t>
            </w:r>
          </w:p>
          <w:p w14:paraId="37A60EEF" w14:textId="28DE3BAB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zu besetzen. </w:t>
            </w:r>
          </w:p>
          <w:p w14:paraId="7897C408" w14:textId="3E2C144E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>Zu den Aufgaben gehören Dienstleistung</w:t>
            </w:r>
            <w:r>
              <w:rPr>
                <w:rFonts w:ascii="Trebuchet MS" w:hAnsi="Trebuchet MS"/>
                <w:sz w:val="20"/>
                <w:lang w:eastAsia="de-DE"/>
              </w:rPr>
              <w:t>en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zur Unterstützung 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>der Forschung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, insbesondere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 xml:space="preserve"> d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as Transkribieren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handgeschriebener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>historischer Fragebögen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BC2E39">
              <w:rPr>
                <w:rFonts w:ascii="Trebuchet MS" w:hAnsi="Trebuchet MS"/>
                <w:sz w:val="20"/>
              </w:rPr>
              <w:t>im Rahmen des von der Deutschen Forschungsgemeinschaft geförderten Projekts „Alemannisch variativ“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>.</w:t>
            </w:r>
          </w:p>
          <w:p w14:paraId="2B61E64C" w14:textId="3518AE48" w:rsidR="00A2185F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Vorausgesetzt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wird </w:t>
            </w:r>
            <w:ins w:id="2" w:author="Geomaster" w:date="2022-02-07T14:36:00Z">
              <w:r w:rsidR="00A346B5">
                <w:rPr>
                  <w:rFonts w:ascii="Trebuchet MS" w:hAnsi="Trebuchet MS"/>
                  <w:sz w:val="20"/>
                  <w:lang w:eastAsia="de-DE"/>
                </w:rPr>
                <w:t xml:space="preserve">das </w:t>
              </w:r>
            </w:ins>
            <w:del w:id="3" w:author="Geomaster" w:date="2022-02-07T14:36:00Z">
              <w:r w:rsidR="00124398" w:rsidDel="00A346B5">
                <w:rPr>
                  <w:rFonts w:ascii="Trebuchet MS" w:hAnsi="Trebuchet MS"/>
                  <w:sz w:val="20"/>
                  <w:lang w:eastAsia="de-DE"/>
                </w:rPr>
                <w:delText xml:space="preserve">die Kenntnis historischer Handschrift, </w:delText>
              </w:r>
            </w:del>
            <w:r w:rsidR="00124398">
              <w:rPr>
                <w:rFonts w:ascii="Trebuchet MS" w:hAnsi="Trebuchet MS"/>
                <w:sz w:val="20"/>
                <w:lang w:eastAsia="de-DE"/>
              </w:rPr>
              <w:t xml:space="preserve">Interesse an den Dialekten des Deutschen sowie Motivation zur Mitarbeit in 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der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Forschung. Von Vorteil sind Kenntnisse 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eines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>alemannische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>n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ggf. auch eines anderen deutschen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>Dialekt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>s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. </w:t>
            </w:r>
          </w:p>
          <w:p w14:paraId="0C639F7E" w14:textId="2DBCEC4A" w:rsidR="00AB01DC" w:rsidRPr="003507B6" w:rsidRDefault="00AB01DC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 xml:space="preserve">Erwartet </w:t>
            </w:r>
            <w:del w:id="4" w:author="Geomaster" w:date="2022-02-07T14:35:00Z">
              <w:r w:rsidDel="00A346B5">
                <w:rPr>
                  <w:rFonts w:ascii="Trebuchet MS" w:hAnsi="Trebuchet MS"/>
                  <w:sz w:val="20"/>
                  <w:lang w:eastAsia="de-DE"/>
                </w:rPr>
                <w:delText>w</w:delText>
              </w:r>
              <w:r w:rsidR="00420BF3" w:rsidDel="00A346B5">
                <w:rPr>
                  <w:rFonts w:ascii="Trebuchet MS" w:hAnsi="Trebuchet MS"/>
                  <w:sz w:val="20"/>
                  <w:lang w:eastAsia="de-DE"/>
                </w:rPr>
                <w:delText xml:space="preserve">erden </w:delText>
              </w:r>
            </w:del>
            <w:ins w:id="5" w:author="Geomaster" w:date="2022-02-07T14:36:00Z">
              <w:r w:rsidR="00A346B5">
                <w:rPr>
                  <w:rFonts w:ascii="Trebuchet MS" w:hAnsi="Trebuchet MS"/>
                  <w:sz w:val="20"/>
                  <w:lang w:eastAsia="de-DE"/>
                </w:rPr>
                <w:t>werden</w:t>
              </w:r>
            </w:ins>
            <w:ins w:id="6" w:author="Geomaster" w:date="2022-02-07T14:35:00Z">
              <w:r w:rsidR="00A346B5">
                <w:rPr>
                  <w:rFonts w:ascii="Trebuchet MS" w:hAnsi="Trebuchet MS"/>
                  <w:sz w:val="20"/>
                  <w:lang w:eastAsia="de-DE"/>
                </w:rPr>
                <w:t xml:space="preserve"> </w:t>
              </w:r>
            </w:ins>
            <w:r w:rsidR="00476F78">
              <w:rPr>
                <w:rFonts w:ascii="Trebuchet MS" w:hAnsi="Trebuchet MS"/>
                <w:sz w:val="20"/>
                <w:lang w:eastAsia="de-DE"/>
              </w:rPr>
              <w:t xml:space="preserve">eine sehr sorgfältige Arbeitsweise und </w:t>
            </w:r>
            <w:r w:rsidR="00077C2C">
              <w:rPr>
                <w:rFonts w:ascii="Trebuchet MS" w:hAnsi="Trebuchet MS"/>
                <w:sz w:val="20"/>
                <w:lang w:eastAsia="de-DE"/>
              </w:rPr>
              <w:t>die Bereitschaft sich mit neuen Methoden zu beschäftigen</w:t>
            </w:r>
            <w:r w:rsidR="00404F28">
              <w:rPr>
                <w:rFonts w:ascii="Trebuchet MS" w:hAnsi="Trebuchet MS"/>
                <w:sz w:val="20"/>
                <w:lang w:eastAsia="de-DE"/>
              </w:rPr>
              <w:t>.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Für Rückfragen wenden Sie</w:t>
            </w:r>
            <w:bookmarkStart w:id="7" w:name="_GoBack"/>
            <w:bookmarkEnd w:id="7"/>
            <w:r w:rsidR="00BC2E39">
              <w:rPr>
                <w:rFonts w:ascii="Trebuchet MS" w:hAnsi="Trebuchet MS"/>
                <w:sz w:val="20"/>
                <w:lang w:eastAsia="de-DE"/>
              </w:rPr>
              <w:t xml:space="preserve"> sich bitte an Andreas Schö</w:t>
            </w:r>
            <w:r w:rsidR="00E06584">
              <w:rPr>
                <w:rFonts w:ascii="Trebuchet MS" w:hAnsi="Trebuchet MS"/>
                <w:sz w:val="20"/>
                <w:lang w:eastAsia="de-DE"/>
              </w:rPr>
              <w:t>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>berg (andreas.schoenberg@deutscher-sprachatlas.de).</w:t>
            </w:r>
          </w:p>
          <w:p w14:paraId="016EF182" w14:textId="77777777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Wir fördern Frauen und fordern sie deshalb ausdrücklich zur Bewerbung auf. In Bereichen, in denen Frauen unterrepräsentiert sind, werden Frauen bei gleicher Eignung bevorzugt berücksichtigt. </w:t>
            </w:r>
            <w:r>
              <w:rPr>
                <w:rFonts w:ascii="Trebuchet MS" w:hAnsi="Trebuchet MS"/>
                <w:sz w:val="20"/>
              </w:rPr>
              <w:t>Personen</w:t>
            </w:r>
            <w:r w:rsidRPr="003507B6">
              <w:rPr>
                <w:rFonts w:ascii="Trebuchet MS" w:hAnsi="Trebuchet MS"/>
                <w:sz w:val="20"/>
              </w:rPr>
              <w:t xml:space="preserve"> mit Kindern sind willkommen – die Philipps-Universität bekennt sic</w:t>
            </w:r>
            <w:r>
              <w:rPr>
                <w:rFonts w:ascii="Trebuchet MS" w:hAnsi="Trebuchet MS"/>
                <w:sz w:val="20"/>
              </w:rPr>
              <w:t>h zum Ziel der familienfreundlichen</w:t>
            </w:r>
            <w:r w:rsidRPr="003507B6">
              <w:rPr>
                <w:rFonts w:ascii="Trebuchet MS" w:hAnsi="Trebuchet MS"/>
                <w:sz w:val="20"/>
              </w:rPr>
              <w:t xml:space="preserve"> Hochschule. Eine Reduzierung der Arbeitszeit ist grundsätzlich möglich. </w:t>
            </w:r>
            <w:r>
              <w:rPr>
                <w:rFonts w:ascii="Trebuchet MS" w:hAnsi="Trebuchet MS"/>
                <w:sz w:val="20"/>
              </w:rPr>
              <w:t>Menschen mit Behinderung</w:t>
            </w:r>
            <w:r w:rsidRPr="003507B6">
              <w:rPr>
                <w:rFonts w:ascii="Trebuchet MS" w:hAnsi="Trebuchet MS"/>
                <w:sz w:val="20"/>
              </w:rPr>
              <w:t xml:space="preserve"> im Sinne des SGB IX (§ 2, Abs. 2, 3) werden bei gleicher Eignung bevorzugt.</w:t>
            </w:r>
          </w:p>
          <w:p w14:paraId="1833C7FE" w14:textId="77777777" w:rsidR="001466F2" w:rsidRPr="008279DF" w:rsidRDefault="00030BB4" w:rsidP="000C657A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>Wir bitten darum, Bewerbungsunterlagen nur in Kopie vorzulegen, da diese nach Abschluss des Verfahrens nicht zurückgesandt werden. Bewerbungs- und Vorstellungskosten werden nicht erstattet.</w:t>
            </w:r>
          </w:p>
        </w:tc>
      </w:tr>
      <w:tr w:rsidR="00843E90" w14:paraId="7DCD2384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3C6EB2C6" w14:textId="77777777" w:rsidR="00843E90" w:rsidRPr="008279DF" w:rsidRDefault="00843E90" w:rsidP="00522D03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843E90" w14:paraId="27346E7E" w14:textId="77777777" w:rsidTr="009679A0">
        <w:trPr>
          <w:jc w:val="center"/>
        </w:trPr>
        <w:tc>
          <w:tcPr>
            <w:tcW w:w="8720" w:type="dxa"/>
            <w:shd w:val="clear" w:color="auto" w:fill="D9E2F3" w:themeFill="accent5" w:themeFillTint="33"/>
          </w:tcPr>
          <w:p w14:paraId="41D86F59" w14:textId="7058DAAC" w:rsidR="00843E90" w:rsidRPr="008279DF" w:rsidRDefault="00030BB4" w:rsidP="00030BB4">
            <w:pPr>
              <w:pStyle w:val="BodyText2"/>
              <w:spacing w:before="180" w:after="120" w:line="288" w:lineRule="auto"/>
              <w:rPr>
                <w:rFonts w:ascii="Trebuchet MS" w:hAnsi="Trebuchet MS"/>
                <w:b/>
                <w:sz w:val="20"/>
              </w:rPr>
            </w:pP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Ihre Bewerbungsunterlagen</w:t>
            </w:r>
            <w:r w:rsidR="00404F28"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(</w:t>
            </w:r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Anschreiben mit kurzer Begründung der Motivation, tabellarischer Lebenslauf, Transkript </w:t>
            </w:r>
            <w:proofErr w:type="spellStart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>of</w:t>
            </w:r>
            <w:proofErr w:type="spellEnd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 Records)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senden Sie bitte bis zum [mindestens 2 Wochen nach Veröffentlichung] unter Angabe der Kennziffer [wird von der Personalabteilung vergeben] als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  <w:u w:val="single"/>
              </w:rPr>
              <w:t>eine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PDF-Datei an </w:t>
            </w:r>
            <w:r w:rsidR="004D4034" w:rsidRPr="00F515AB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9F9F9"/>
              </w:rPr>
              <w:t> </w:t>
            </w:r>
            <w:hyperlink r:id="rId6" w:history="1">
              <w:r w:rsidR="004D4034" w:rsidRPr="00F515AB">
                <w:rPr>
                  <w:rFonts w:ascii="Arial" w:hAnsi="Arial" w:cs="Arial"/>
                  <w:color w:val="000000" w:themeColor="text1"/>
                  <w:sz w:val="18"/>
                  <w:szCs w:val="18"/>
                  <w:shd w:val="clear" w:color="auto" w:fill="F9F9F9"/>
                </w:rPr>
                <w:t>andreas.schoenberg@deutscher-sprachatlas.de</w:t>
              </w:r>
            </w:hyperlink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.</w:t>
            </w:r>
          </w:p>
        </w:tc>
      </w:tr>
    </w:tbl>
    <w:p w14:paraId="217FA45A" w14:textId="77777777" w:rsidR="00766EA8" w:rsidRPr="00030BB4" w:rsidRDefault="00766EA8" w:rsidP="00EC504D">
      <w:pPr>
        <w:spacing w:line="264" w:lineRule="auto"/>
        <w:jc w:val="both"/>
        <w:rPr>
          <w:sz w:val="2"/>
          <w:szCs w:val="2"/>
        </w:rPr>
      </w:pPr>
    </w:p>
    <w:sectPr w:rsidR="00766EA8" w:rsidRPr="00030BB4" w:rsidSect="00045BD3">
      <w:pgSz w:w="11906" w:h="16838"/>
      <w:pgMar w:top="851" w:right="1701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master">
    <w15:presenceInfo w15:providerId="None" w15:userId="Geoma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37"/>
    <w:rsid w:val="00004670"/>
    <w:rsid w:val="000304D0"/>
    <w:rsid w:val="00030BB4"/>
    <w:rsid w:val="00040918"/>
    <w:rsid w:val="00045BD3"/>
    <w:rsid w:val="00077C2C"/>
    <w:rsid w:val="000B234F"/>
    <w:rsid w:val="000C657A"/>
    <w:rsid w:val="000C69C1"/>
    <w:rsid w:val="000D5E77"/>
    <w:rsid w:val="000F0637"/>
    <w:rsid w:val="00124398"/>
    <w:rsid w:val="00143078"/>
    <w:rsid w:val="001466F2"/>
    <w:rsid w:val="00180AC9"/>
    <w:rsid w:val="001832C8"/>
    <w:rsid w:val="00187B64"/>
    <w:rsid w:val="001A5461"/>
    <w:rsid w:val="001C759B"/>
    <w:rsid w:val="001D1EE7"/>
    <w:rsid w:val="00203191"/>
    <w:rsid w:val="00206E18"/>
    <w:rsid w:val="002121F3"/>
    <w:rsid w:val="002242D6"/>
    <w:rsid w:val="00246029"/>
    <w:rsid w:val="00251F5E"/>
    <w:rsid w:val="002707EA"/>
    <w:rsid w:val="0027443F"/>
    <w:rsid w:val="002A00F8"/>
    <w:rsid w:val="002A14B4"/>
    <w:rsid w:val="002C70CF"/>
    <w:rsid w:val="002F40E8"/>
    <w:rsid w:val="002F5BFB"/>
    <w:rsid w:val="003018D0"/>
    <w:rsid w:val="00314550"/>
    <w:rsid w:val="00316778"/>
    <w:rsid w:val="00316A18"/>
    <w:rsid w:val="003664EC"/>
    <w:rsid w:val="0039667F"/>
    <w:rsid w:val="003D4661"/>
    <w:rsid w:val="003E759C"/>
    <w:rsid w:val="004040DA"/>
    <w:rsid w:val="00404F28"/>
    <w:rsid w:val="00415444"/>
    <w:rsid w:val="00420BF3"/>
    <w:rsid w:val="00425A0F"/>
    <w:rsid w:val="00476F78"/>
    <w:rsid w:val="004C2004"/>
    <w:rsid w:val="004C47E1"/>
    <w:rsid w:val="004C6218"/>
    <w:rsid w:val="004D234E"/>
    <w:rsid w:val="004D4034"/>
    <w:rsid w:val="004E4719"/>
    <w:rsid w:val="00500311"/>
    <w:rsid w:val="00506604"/>
    <w:rsid w:val="00522D03"/>
    <w:rsid w:val="00536944"/>
    <w:rsid w:val="005553D9"/>
    <w:rsid w:val="00593A48"/>
    <w:rsid w:val="00593C85"/>
    <w:rsid w:val="005A6DAE"/>
    <w:rsid w:val="005B5322"/>
    <w:rsid w:val="005B550E"/>
    <w:rsid w:val="005B7352"/>
    <w:rsid w:val="005C5B67"/>
    <w:rsid w:val="005E03B7"/>
    <w:rsid w:val="00644AC3"/>
    <w:rsid w:val="006469FB"/>
    <w:rsid w:val="006476CA"/>
    <w:rsid w:val="006500C3"/>
    <w:rsid w:val="006A7FE8"/>
    <w:rsid w:val="006C5422"/>
    <w:rsid w:val="006F6759"/>
    <w:rsid w:val="00734C7B"/>
    <w:rsid w:val="00766EA8"/>
    <w:rsid w:val="007713B2"/>
    <w:rsid w:val="007C0249"/>
    <w:rsid w:val="007C7D27"/>
    <w:rsid w:val="007D3488"/>
    <w:rsid w:val="007F18B9"/>
    <w:rsid w:val="00812CDA"/>
    <w:rsid w:val="00823154"/>
    <w:rsid w:val="008279DF"/>
    <w:rsid w:val="00843E90"/>
    <w:rsid w:val="0088310F"/>
    <w:rsid w:val="008853B4"/>
    <w:rsid w:val="008C4BA6"/>
    <w:rsid w:val="008D19E0"/>
    <w:rsid w:val="008F1E33"/>
    <w:rsid w:val="008F2C29"/>
    <w:rsid w:val="00900890"/>
    <w:rsid w:val="009105CE"/>
    <w:rsid w:val="00931FD8"/>
    <w:rsid w:val="009643D9"/>
    <w:rsid w:val="009679A0"/>
    <w:rsid w:val="00996316"/>
    <w:rsid w:val="009B3878"/>
    <w:rsid w:val="009D5018"/>
    <w:rsid w:val="009F07F3"/>
    <w:rsid w:val="009F1196"/>
    <w:rsid w:val="009F6BFA"/>
    <w:rsid w:val="00A2185F"/>
    <w:rsid w:val="00A346B5"/>
    <w:rsid w:val="00A44DBD"/>
    <w:rsid w:val="00A44F8D"/>
    <w:rsid w:val="00A8449E"/>
    <w:rsid w:val="00AA0BDB"/>
    <w:rsid w:val="00AB01DC"/>
    <w:rsid w:val="00AB6E8E"/>
    <w:rsid w:val="00B03E36"/>
    <w:rsid w:val="00B061D8"/>
    <w:rsid w:val="00B07247"/>
    <w:rsid w:val="00B30254"/>
    <w:rsid w:val="00B432D1"/>
    <w:rsid w:val="00B71022"/>
    <w:rsid w:val="00BB2593"/>
    <w:rsid w:val="00BC2E39"/>
    <w:rsid w:val="00BD154B"/>
    <w:rsid w:val="00BE5232"/>
    <w:rsid w:val="00BF22CE"/>
    <w:rsid w:val="00BF78CE"/>
    <w:rsid w:val="00C04642"/>
    <w:rsid w:val="00C263FB"/>
    <w:rsid w:val="00C701D8"/>
    <w:rsid w:val="00C82EC6"/>
    <w:rsid w:val="00CA5D72"/>
    <w:rsid w:val="00CA7672"/>
    <w:rsid w:val="00CB0E13"/>
    <w:rsid w:val="00CD07D6"/>
    <w:rsid w:val="00CD39BD"/>
    <w:rsid w:val="00CD5163"/>
    <w:rsid w:val="00CF0FE5"/>
    <w:rsid w:val="00CF5965"/>
    <w:rsid w:val="00D3413D"/>
    <w:rsid w:val="00D35601"/>
    <w:rsid w:val="00D65F53"/>
    <w:rsid w:val="00D84636"/>
    <w:rsid w:val="00D91349"/>
    <w:rsid w:val="00DD4BD7"/>
    <w:rsid w:val="00E06584"/>
    <w:rsid w:val="00E1017A"/>
    <w:rsid w:val="00E523E2"/>
    <w:rsid w:val="00E53066"/>
    <w:rsid w:val="00E86D62"/>
    <w:rsid w:val="00E91C45"/>
    <w:rsid w:val="00E9504F"/>
    <w:rsid w:val="00EA3404"/>
    <w:rsid w:val="00EC504D"/>
    <w:rsid w:val="00EE0DD8"/>
    <w:rsid w:val="00F153A7"/>
    <w:rsid w:val="00F22B73"/>
    <w:rsid w:val="00F4030B"/>
    <w:rsid w:val="00F515AB"/>
    <w:rsid w:val="00F6713A"/>
    <w:rsid w:val="00F74E0E"/>
    <w:rsid w:val="00F847FE"/>
    <w:rsid w:val="00FA092B"/>
    <w:rsid w:val="00FC303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B533"/>
  <w15:chartTrackingRefBased/>
  <w15:docId w15:val="{1BDD362A-1A90-4888-8706-015DC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pacing w:val="20"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line="264" w:lineRule="auto"/>
      <w:jc w:val="center"/>
      <w:outlineLvl w:val="2"/>
    </w:pPr>
    <w:rPr>
      <w:b/>
      <w:i/>
      <w:sz w:val="20"/>
    </w:rPr>
  </w:style>
  <w:style w:type="paragraph" w:styleId="Heading4">
    <w:name w:val="heading 4"/>
    <w:basedOn w:val="Normal"/>
    <w:next w:val="Normal"/>
    <w:qFormat/>
    <w:pPr>
      <w:keepNext/>
      <w:spacing w:line="264" w:lineRule="auto"/>
      <w:jc w:val="both"/>
      <w:outlineLvl w:val="3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264" w:lineRule="auto"/>
      <w:jc w:val="both"/>
    </w:pPr>
    <w:rPr>
      <w:sz w:val="24"/>
    </w:rPr>
  </w:style>
  <w:style w:type="paragraph" w:styleId="BodyText3">
    <w:name w:val="Body Text 3"/>
    <w:basedOn w:val="Normal"/>
    <w:pPr>
      <w:spacing w:line="264" w:lineRule="auto"/>
      <w:jc w:val="both"/>
    </w:pPr>
    <w:rPr>
      <w:sz w:val="20"/>
    </w:rPr>
  </w:style>
  <w:style w:type="paragraph" w:styleId="BodyText">
    <w:name w:val="Body Text"/>
    <w:basedOn w:val="Normal"/>
    <w:rsid w:val="00314550"/>
    <w:pPr>
      <w:spacing w:after="120"/>
    </w:pPr>
  </w:style>
  <w:style w:type="paragraph" w:styleId="BalloonText">
    <w:name w:val="Balloon Text"/>
    <w:basedOn w:val="Normal"/>
    <w:semiHidden/>
    <w:rsid w:val="00593C85"/>
    <w:rPr>
      <w:rFonts w:cs="Tahoma"/>
      <w:sz w:val="16"/>
      <w:szCs w:val="16"/>
    </w:rPr>
  </w:style>
  <w:style w:type="character" w:styleId="Hyperlink">
    <w:name w:val="Hyperlink"/>
    <w:rsid w:val="00843E90"/>
    <w:rPr>
      <w:color w:val="0000FF"/>
      <w:u w:val="single"/>
    </w:rPr>
  </w:style>
  <w:style w:type="table" w:styleId="TableGrid">
    <w:name w:val="Table Grid"/>
    <w:basedOn w:val="TableNormal"/>
    <w:rsid w:val="0084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id">
    <w:name w:val="ingrid"/>
    <w:basedOn w:val="Normal"/>
    <w:rsid w:val="009F6BFA"/>
    <w:pPr>
      <w:spacing w:before="120" w:line="240" w:lineRule="atLeast"/>
    </w:pPr>
    <w:rPr>
      <w:rFonts w:ascii="CG Times (W1)" w:hAnsi="CG Times (W1)"/>
      <w:spacing w:val="25"/>
      <w:sz w:val="24"/>
      <w:szCs w:val="24"/>
    </w:rPr>
  </w:style>
  <w:style w:type="character" w:customStyle="1" w:styleId="BodyText2Char">
    <w:name w:val="Body Text 2 Char"/>
    <w:link w:val="BodyText2"/>
    <w:rsid w:val="00E523E2"/>
    <w:rPr>
      <w:rFonts w:ascii="Tahoma" w:hAnsi="Tahoma"/>
      <w:sz w:val="24"/>
    </w:rPr>
  </w:style>
  <w:style w:type="paragraph" w:customStyle="1" w:styleId="Default">
    <w:name w:val="Default"/>
    <w:rsid w:val="00AB6E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extkrper21">
    <w:name w:val="Textkörper 21"/>
    <w:basedOn w:val="Normal"/>
    <w:rsid w:val="007F18B9"/>
    <w:pPr>
      <w:spacing w:line="264" w:lineRule="auto"/>
      <w:jc w:val="both"/>
    </w:pPr>
    <w:rPr>
      <w:sz w:val="24"/>
      <w:lang w:eastAsia="ar-SA"/>
    </w:rPr>
  </w:style>
  <w:style w:type="character" w:styleId="CommentReference">
    <w:name w:val="annotation reference"/>
    <w:rsid w:val="00030B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BB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30BB4"/>
    <w:rPr>
      <w:rFonts w:ascii="Tahoma" w:hAnsi="Tahoma"/>
    </w:rPr>
  </w:style>
  <w:style w:type="paragraph" w:styleId="Revision">
    <w:name w:val="Revision"/>
    <w:hidden/>
    <w:uiPriority w:val="99"/>
    <w:semiHidden/>
    <w:rsid w:val="00124398"/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me.staff.uni-marburg.de/imp/dynamic.php?page=mail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AUSSCHREIBUNG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A449-9504-409B-BC90-76FE282E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AUSSCHREIBUNGEN.dot</Template>
  <TotalTime>0</TotalTime>
  <Pages>1</Pages>
  <Words>277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Philipps-Universität Marburg</vt:lpstr>
      <vt:lpstr>Philipps-Universität Marburg</vt:lpstr>
    </vt:vector>
  </TitlesOfParts>
  <Company>Philipps-Universität Marburg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Philipps-Universität Marburg</dc:title>
  <dc:subject/>
  <dc:creator>Stephanie Kreis</dc:creator>
  <cp:keywords/>
  <cp:lastModifiedBy>Geomaster</cp:lastModifiedBy>
  <cp:revision>2</cp:revision>
  <cp:lastPrinted>2022-01-12T20:32:00Z</cp:lastPrinted>
  <dcterms:created xsi:type="dcterms:W3CDTF">2022-02-07T13:36:00Z</dcterms:created>
  <dcterms:modified xsi:type="dcterms:W3CDTF">2022-02-07T13:36:00Z</dcterms:modified>
</cp:coreProperties>
</file>