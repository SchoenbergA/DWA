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33D52CFA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124398">
              <w:rPr>
                <w:rFonts w:ascii="Trebuchet MS" w:hAnsi="Trebuchet MS"/>
                <w:sz w:val="20"/>
              </w:rPr>
              <w:t>sind</w:t>
            </w:r>
            <w:r w:rsidR="00124398"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del w:id="0" w:author="Geomaster" w:date="2022-02-07T14:34:00Z">
              <w:r w:rsidR="00124398" w:rsidDel="00A346B5">
                <w:rPr>
                  <w:rFonts w:ascii="Trebuchet MS" w:hAnsi="Trebuchet MS"/>
                  <w:sz w:val="20"/>
                </w:rPr>
                <w:delText xml:space="preserve">drei </w:delText>
              </w:r>
            </w:del>
            <w:ins w:id="1" w:author="Geomaster" w:date="2022-02-07T14:34:00Z">
              <w:r w:rsidR="00A346B5">
                <w:rPr>
                  <w:rFonts w:ascii="Trebuchet MS" w:hAnsi="Trebuchet MS"/>
                  <w:sz w:val="20"/>
                </w:rPr>
                <w:t>zwei</w:t>
              </w:r>
              <w:r w:rsidR="00A346B5">
                <w:rPr>
                  <w:rFonts w:ascii="Trebuchet MS" w:hAnsi="Trebuchet MS"/>
                  <w:sz w:val="20"/>
                </w:rPr>
                <w:t xml:space="preserve"> </w:t>
              </w:r>
            </w:ins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="00124398">
              <w:rPr>
                <w:rFonts w:ascii="Trebuchet MS" w:hAnsi="Trebuchet MS"/>
                <w:b/>
                <w:sz w:val="20"/>
              </w:rPr>
              <w:t>n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BC2E39">
              <w:rPr>
                <w:rFonts w:ascii="Trebuchet MS" w:hAnsi="Trebuchet MS"/>
                <w:sz w:val="20"/>
              </w:rPr>
              <w:t xml:space="preserve">à 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124398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28DE3BAB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3E2C144E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d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as Transkribieren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handgeschriebener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>historischer Fragebögen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</w:rPr>
              <w:t>im Rahmen des von der Deutschen Forschungsgemeinschaft geförderten Projekts „Alemannisch variativ“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.</w:t>
            </w:r>
          </w:p>
          <w:p w14:paraId="2B61E64C" w14:textId="29E60423" w:rsidR="00A2185F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wird </w:t>
            </w:r>
            <w:ins w:id="2" w:author="Geomaster" w:date="2022-02-07T14:36:00Z">
              <w:r w:rsidR="00A346B5">
                <w:rPr>
                  <w:rFonts w:ascii="Trebuchet MS" w:hAnsi="Trebuchet MS"/>
                  <w:sz w:val="20"/>
                  <w:lang w:eastAsia="de-DE"/>
                </w:rPr>
                <w:t xml:space="preserve">das </w:t>
              </w:r>
            </w:ins>
            <w:del w:id="3" w:author="Geomaster" w:date="2022-02-07T14:36:00Z">
              <w:r w:rsidR="00124398" w:rsidDel="00A346B5">
                <w:rPr>
                  <w:rFonts w:ascii="Trebuchet MS" w:hAnsi="Trebuchet MS"/>
                  <w:sz w:val="20"/>
                  <w:lang w:eastAsia="de-DE"/>
                </w:rPr>
                <w:delText xml:space="preserve">die Kenntnis historischer Handschrift, </w:delText>
              </w:r>
            </w:del>
            <w:r w:rsidR="00124398">
              <w:rPr>
                <w:rFonts w:ascii="Trebuchet MS" w:hAnsi="Trebuchet MS"/>
                <w:sz w:val="20"/>
                <w:lang w:eastAsia="de-DE"/>
              </w:rPr>
              <w:t xml:space="preserve">Interesse an den Dialekten des Deutschen sowie Motivation zur Mitarbeit in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der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Forschung. </w:t>
            </w:r>
            <w:del w:id="4" w:author="Geomaster" w:date="2022-02-07T14:37:00Z">
              <w:r w:rsidR="00124398" w:rsidDel="00CE5C4E">
                <w:rPr>
                  <w:rFonts w:ascii="Trebuchet MS" w:hAnsi="Trebuchet MS"/>
                  <w:sz w:val="20"/>
                  <w:lang w:eastAsia="de-DE"/>
                </w:rPr>
                <w:delText xml:space="preserve">Von Vorteil sind Kenntnisse </w:delText>
              </w:r>
              <w:r w:rsidR="00BC2E39" w:rsidDel="00CE5C4E">
                <w:rPr>
                  <w:rFonts w:ascii="Trebuchet MS" w:hAnsi="Trebuchet MS"/>
                  <w:sz w:val="20"/>
                  <w:lang w:eastAsia="de-DE"/>
                </w:rPr>
                <w:delText xml:space="preserve">eines </w:delText>
              </w:r>
              <w:r w:rsidR="00124398" w:rsidDel="00CE5C4E">
                <w:rPr>
                  <w:rFonts w:ascii="Trebuchet MS" w:hAnsi="Trebuchet MS"/>
                  <w:sz w:val="20"/>
                  <w:lang w:eastAsia="de-DE"/>
                </w:rPr>
                <w:delText>alemannische</w:delText>
              </w:r>
              <w:r w:rsidR="00BC2E39" w:rsidDel="00CE5C4E">
                <w:rPr>
                  <w:rFonts w:ascii="Trebuchet MS" w:hAnsi="Trebuchet MS"/>
                  <w:sz w:val="20"/>
                  <w:lang w:eastAsia="de-DE"/>
                </w:rPr>
                <w:delText>n</w:delText>
              </w:r>
              <w:r w:rsidR="00124398" w:rsidDel="00CE5C4E">
                <w:rPr>
                  <w:rFonts w:ascii="Trebuchet MS" w:hAnsi="Trebuchet MS"/>
                  <w:sz w:val="20"/>
                  <w:lang w:eastAsia="de-DE"/>
                </w:rPr>
                <w:delText xml:space="preserve"> </w:delText>
              </w:r>
              <w:r w:rsidR="00BC2E39" w:rsidDel="00CE5C4E">
                <w:rPr>
                  <w:rFonts w:ascii="Trebuchet MS" w:hAnsi="Trebuchet MS"/>
                  <w:sz w:val="20"/>
                  <w:lang w:eastAsia="de-DE"/>
                </w:rPr>
                <w:delText xml:space="preserve">ggf. auch eines anderen deutschen </w:delText>
              </w:r>
              <w:r w:rsidR="00124398" w:rsidDel="00CE5C4E">
                <w:rPr>
                  <w:rFonts w:ascii="Trebuchet MS" w:hAnsi="Trebuchet MS"/>
                  <w:sz w:val="20"/>
                  <w:lang w:eastAsia="de-DE"/>
                </w:rPr>
                <w:delText>Dialekt</w:delText>
              </w:r>
              <w:r w:rsidR="00BC2E39" w:rsidDel="00CE5C4E">
                <w:rPr>
                  <w:rFonts w:ascii="Trebuchet MS" w:hAnsi="Trebuchet MS"/>
                  <w:sz w:val="20"/>
                  <w:lang w:eastAsia="de-DE"/>
                </w:rPr>
                <w:delText>s</w:delText>
              </w:r>
              <w:r w:rsidR="00124398" w:rsidDel="00CE5C4E">
                <w:rPr>
                  <w:rFonts w:ascii="Trebuchet MS" w:hAnsi="Trebuchet MS"/>
                  <w:sz w:val="20"/>
                  <w:lang w:eastAsia="de-DE"/>
                </w:rPr>
                <w:delText xml:space="preserve">. </w:delText>
              </w:r>
            </w:del>
          </w:p>
          <w:p w14:paraId="0C639F7E" w14:textId="4C4EE87F" w:rsidR="00AB01DC" w:rsidRPr="003507B6" w:rsidRDefault="00AB01DC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 xml:space="preserve">Erwartet </w:t>
            </w:r>
            <w:del w:id="5" w:author="Geomaster" w:date="2022-02-07T14:35:00Z">
              <w:r w:rsidDel="00A346B5">
                <w:rPr>
                  <w:rFonts w:ascii="Trebuchet MS" w:hAnsi="Trebuchet MS"/>
                  <w:sz w:val="20"/>
                  <w:lang w:eastAsia="de-DE"/>
                </w:rPr>
                <w:delText>w</w:delText>
              </w:r>
              <w:r w:rsidR="00420BF3" w:rsidDel="00A346B5">
                <w:rPr>
                  <w:rFonts w:ascii="Trebuchet MS" w:hAnsi="Trebuchet MS"/>
                  <w:sz w:val="20"/>
                  <w:lang w:eastAsia="de-DE"/>
                </w:rPr>
                <w:delText xml:space="preserve">erden </w:delText>
              </w:r>
            </w:del>
            <w:ins w:id="6" w:author="Geomaster" w:date="2022-02-07T14:36:00Z">
              <w:r w:rsidR="00A346B5">
                <w:rPr>
                  <w:rFonts w:ascii="Trebuchet MS" w:hAnsi="Trebuchet MS"/>
                  <w:sz w:val="20"/>
                  <w:lang w:eastAsia="de-DE"/>
                </w:rPr>
                <w:t>werden</w:t>
              </w:r>
            </w:ins>
            <w:ins w:id="7" w:author="Geomaster" w:date="2022-02-07T14:35:00Z">
              <w:r w:rsidR="00A346B5">
                <w:rPr>
                  <w:rFonts w:ascii="Trebuchet MS" w:hAnsi="Trebuchet MS"/>
                  <w:sz w:val="20"/>
                  <w:lang w:eastAsia="de-DE"/>
                </w:rPr>
                <w:t xml:space="preserve"> </w:t>
              </w:r>
            </w:ins>
            <w:r w:rsidR="00476F78">
              <w:rPr>
                <w:rFonts w:ascii="Trebuchet MS" w:hAnsi="Trebuchet MS"/>
                <w:sz w:val="20"/>
                <w:lang w:eastAsia="de-DE"/>
              </w:rPr>
              <w:t xml:space="preserve">eine sehr sorgfältige Arbeitsweise und </w:t>
            </w:r>
            <w:r w:rsidR="00077C2C">
              <w:rPr>
                <w:rFonts w:ascii="Trebuchet MS" w:hAnsi="Trebuchet MS"/>
                <w:sz w:val="20"/>
                <w:lang w:eastAsia="de-DE"/>
              </w:rPr>
              <w:t xml:space="preserve">die Bereitschaft sich </w:t>
            </w:r>
            <w:del w:id="8" w:author="Geomaster" w:date="2022-02-07T14:37:00Z">
              <w:r w:rsidR="00077C2C" w:rsidDel="00CE5C4E">
                <w:rPr>
                  <w:rFonts w:ascii="Trebuchet MS" w:hAnsi="Trebuchet MS"/>
                  <w:sz w:val="20"/>
                  <w:lang w:eastAsia="de-DE"/>
                </w:rPr>
                <w:delText>mit neuen Methoden zu beschäftigen</w:delText>
              </w:r>
            </w:del>
            <w:ins w:id="9" w:author="Geomaster" w:date="2022-02-07T14:37:00Z">
              <w:r w:rsidR="00CE5C4E">
                <w:rPr>
                  <w:rFonts w:ascii="Trebuchet MS" w:hAnsi="Trebuchet MS"/>
                  <w:sz w:val="20"/>
                  <w:lang w:eastAsia="de-DE"/>
                </w:rPr>
                <w:t>in das Transliterieren deutscher Handschrift</w:t>
              </w:r>
            </w:ins>
            <w:ins w:id="10" w:author="Geomaster" w:date="2022-02-07T14:38:00Z">
              <w:r w:rsidR="00CE5C4E">
                <w:rPr>
                  <w:rFonts w:ascii="Trebuchet MS" w:hAnsi="Trebuchet MS"/>
                  <w:sz w:val="20"/>
                  <w:lang w:eastAsia="de-DE"/>
                </w:rPr>
                <w:t xml:space="preserve"> einzuarbeiten</w:t>
              </w:r>
            </w:ins>
            <w:r w:rsidR="00404F28">
              <w:rPr>
                <w:rFonts w:ascii="Trebuchet MS" w:hAnsi="Trebuchet MS"/>
                <w:sz w:val="20"/>
                <w:lang w:eastAsia="de-DE"/>
              </w:rPr>
              <w:t>.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Für Rüc</w:t>
            </w:r>
            <w:bookmarkStart w:id="11" w:name="_GoBack"/>
            <w:bookmarkEnd w:id="11"/>
            <w:r w:rsidR="00BC2E39">
              <w:rPr>
                <w:rFonts w:ascii="Trebuchet MS" w:hAnsi="Trebuchet MS"/>
                <w:sz w:val="20"/>
                <w:lang w:eastAsia="de-DE"/>
              </w:rPr>
              <w:t>kfragen wenden Sie sich bitte an Andreas Schö</w:t>
            </w:r>
            <w:r w:rsidR="00E06584">
              <w:rPr>
                <w:rFonts w:ascii="Trebuchet MS" w:hAnsi="Trebuchet MS"/>
                <w:sz w:val="20"/>
                <w:lang w:eastAsia="de-DE"/>
              </w:rPr>
              <w:t>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berg (andreas.schoenberg@deutscher-sprachatlas.de).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6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master">
    <w15:presenceInfo w15:providerId="None" w15:userId="Geoma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77C2C"/>
    <w:rsid w:val="000B234F"/>
    <w:rsid w:val="000C657A"/>
    <w:rsid w:val="000C69C1"/>
    <w:rsid w:val="000D5E77"/>
    <w:rsid w:val="000F0637"/>
    <w:rsid w:val="00124398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16A1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76F78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643D9"/>
    <w:rsid w:val="009679A0"/>
    <w:rsid w:val="00996316"/>
    <w:rsid w:val="009B3878"/>
    <w:rsid w:val="009D5018"/>
    <w:rsid w:val="009F07F3"/>
    <w:rsid w:val="009F1196"/>
    <w:rsid w:val="009F6BFA"/>
    <w:rsid w:val="00A2185F"/>
    <w:rsid w:val="00A346B5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C2E39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E5C4E"/>
    <w:rsid w:val="00CF0FE5"/>
    <w:rsid w:val="00CF5965"/>
    <w:rsid w:val="00D3413D"/>
    <w:rsid w:val="00D35601"/>
    <w:rsid w:val="00D65F53"/>
    <w:rsid w:val="00D84636"/>
    <w:rsid w:val="00D91349"/>
    <w:rsid w:val="00DD4BD7"/>
    <w:rsid w:val="00E06584"/>
    <w:rsid w:val="00E1017A"/>
    <w:rsid w:val="00E523E2"/>
    <w:rsid w:val="00E53066"/>
    <w:rsid w:val="00E86D62"/>
    <w:rsid w:val="00E91C45"/>
    <w:rsid w:val="00E9504F"/>
    <w:rsid w:val="00EA3404"/>
    <w:rsid w:val="00EC504D"/>
    <w:rsid w:val="00EE0DD8"/>
    <w:rsid w:val="00F153A7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  <w:style w:type="paragraph" w:styleId="Revision">
    <w:name w:val="Revision"/>
    <w:hidden/>
    <w:uiPriority w:val="99"/>
    <w:semiHidden/>
    <w:rsid w:val="00124398"/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me.staff.uni-marburg.de/imp/dynamic.php?page=mail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90008-94BA-4086-9C74-756514BD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285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2</cp:revision>
  <cp:lastPrinted>2022-01-12T20:32:00Z</cp:lastPrinted>
  <dcterms:created xsi:type="dcterms:W3CDTF">2022-02-07T13:38:00Z</dcterms:created>
  <dcterms:modified xsi:type="dcterms:W3CDTF">2022-02-07T13:38:00Z</dcterms:modified>
</cp:coreProperties>
</file>